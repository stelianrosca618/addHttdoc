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4334" w14:textId="056083C6" w:rsidR="00772509" w:rsidRDefault="001038F8">
      <w:r w:rsidRPr="002B403E">
        <w:rPr>
          <w:b/>
          <w:bCs/>
          <w:sz w:val="36"/>
          <w:szCs w:val="36"/>
        </w:rPr>
        <w:t xml:space="preserve">Eisen aan de Service Technicus </w:t>
      </w:r>
      <w:del w:id="0" w:author="Unknown">
        <w:r w:rsidRPr="002B403E">
          <w:rPr>
            <w:b/>
            <w:bCs/>
            <w:sz w:val="36"/>
            <w:szCs w:val="36"/>
          </w:rPr>
          <w:delText>on site versie</w:delText>
        </w:r>
        <w:r>
          <w:delText xml:space="preserve"> </w:delText>
        </w:r>
      </w:del>
      <w:r>
        <w:br/>
      </w:r>
      <w:del w:id="1" w:author="Unknown">
        <w:r>
          <w:delText xml:space="preserve">1.1 : 19-11-2020 </w:delText>
        </w:r>
      </w:del>
      <w:r>
        <w:br/>
      </w:r>
      <w:ins w:id="2" w:author="Unknown">
        <w:r>
          <w:t xml:space="preserve">versie 1.2: 04-10-2022 </w:t>
        </w:r>
      </w:ins>
      <w:r>
        <w:br/>
      </w:r>
      <w:r>
        <w:br/>
      </w:r>
      <w:r>
        <w:t xml:space="preserve">Om in aanmerking te komen voor het GOZ pasje moet de organisatie voldoen aan de eisen uit het GOZ certificatieschema en dient de Service Technicus (In-house &amp; Field Service) te voldoen aan onderstaande eisen. </w:t>
      </w:r>
      <w:r>
        <w:br/>
      </w:r>
      <w:r>
        <w:br/>
      </w:r>
      <w:r>
        <w:t xml:space="preserve">1. De Service Technicus beschikt minimaal over een afgeronde (of vergelijkbare) opleiding: </w:t>
      </w:r>
      <w:r>
        <w:br/>
      </w:r>
      <w:r>
        <w:t xml:space="preserve">• MBO 4 niveau in technische richting (bijvoorbeeld elektronica of elektrotechniek) </w:t>
      </w:r>
      <w:r>
        <w:br/>
      </w:r>
      <w:r>
        <w:t xml:space="preserve">• HBO – Medische Techniek / Gezondheidstechnologie • Aantoonbare werkervaring </w:t>
      </w:r>
      <w:del w:id="3" w:author="Unknown">
        <w:r>
          <w:delText xml:space="preserve">met </w:delText>
        </w:r>
      </w:del>
      <w:ins w:id="4" w:author="Unknown">
        <w:r>
          <w:t xml:space="preserve">of opleiding, van vergelijkbaar werk- en denkniveau, op het gebied van </w:t>
        </w:r>
      </w:ins>
      <w:r>
        <w:t xml:space="preserve">technisch onderhoud aan de specifieke productgroep </w:t>
      </w:r>
      <w:r>
        <w:br/>
      </w:r>
      <w:r>
        <w:t xml:space="preserve">• Praktijkgerichte vakcursussen Medische Techniek (INTOP A, B, C) </w:t>
      </w:r>
      <w:r>
        <w:br/>
      </w:r>
      <w:r>
        <w:br/>
      </w:r>
      <w:r>
        <w:t xml:space="preserve">4. De Service Technicus beschikt aantoonbaar over relevante kennis van de van toepassing zijnde </w:t>
      </w:r>
      <w:proofErr w:type="spellStart"/>
      <w:r>
        <w:t>Medical</w:t>
      </w:r>
      <w:proofErr w:type="spellEnd"/>
      <w:r>
        <w:t xml:space="preserve"> Device Directive/</w:t>
      </w:r>
      <w:proofErr w:type="spellStart"/>
      <w:r>
        <w:t>Medical</w:t>
      </w:r>
      <w:proofErr w:type="spellEnd"/>
      <w:r>
        <w:t xml:space="preserve"> Device </w:t>
      </w:r>
      <w:proofErr w:type="spellStart"/>
      <w:r>
        <w:t>Regulation</w:t>
      </w:r>
      <w:proofErr w:type="spellEnd"/>
      <w:r>
        <w:br/>
      </w:r>
      <w:r>
        <w:br/>
      </w:r>
      <w:ins w:id="5" w:author="Unknown">
        <w:r>
          <w:t xml:space="preserve">Toelichting: dit betreft tenminste hoofdstuk I werkingssfeer en definities; artikel 5, artikel 23 lid 1 en 2, uit bijlage 1 (Algemene veiligheids- en prestatie-eisen, algemene eisen) artikel 6, artikel 18.7 en artikel 23.4. lid k </w:t>
        </w:r>
      </w:ins>
      <w:r>
        <w:br/>
      </w:r>
      <w:r>
        <w:br/>
      </w:r>
      <w:r>
        <w:t xml:space="preserve">5. </w:t>
      </w:r>
      <w:del w:id="6" w:author="Unknown">
        <w:r>
          <w:delText xml:space="preserve">De Service Technicus beschikt </w:delText>
        </w:r>
      </w:del>
      <w:ins w:id="7" w:author="Unknown">
        <w:r>
          <w:t xml:space="preserve">Indien de te onderhouden apparatuur wordt toegepast in de directe patiëntenzorg, of in het laboratorium met patiëntmateriaal, dan kan de te onderhouden apparatuur met ziekteverwekkende (pathogene) micro-organismen in aanraking komen en daarmee een besmettingsgevaar vormen. Bij onderhoud aan deze apparatuur dient de Service Technicus </w:t>
        </w:r>
      </w:ins>
      <w:r>
        <w:t xml:space="preserve">aantoonbaar over kennis van de WIP-richtlijn Werkgroep Infectiepreventie “Onderhoud aan medische- en laboratoriumapparatuur versie 2010” </w:t>
      </w:r>
      <w:ins w:id="8" w:author="Unknown">
        <w:r>
          <w:t xml:space="preserve">te beschikken. </w:t>
        </w:r>
      </w:ins>
      <w:r>
        <w:br/>
      </w:r>
      <w:r>
        <w:br/>
      </w:r>
      <w:r>
        <w:t>6. De Service Technicus beschikt aantoonbaar</w:t>
      </w:r>
      <w:r>
        <w:t xml:space="preserve"> over</w:t>
      </w:r>
      <w:ins w:id="9" w:author="Unknown">
        <w:r>
          <w:t xml:space="preserve">, voor de functie relevante, </w:t>
        </w:r>
      </w:ins>
      <w:r>
        <w:t xml:space="preserve">kennis van de GMH Gedragscode Medische Hulpmiddelen </w:t>
      </w:r>
      <w:ins w:id="10" w:author="Unknown">
        <w:r>
          <w:t xml:space="preserve">Toelichting: dit betreft met name de artikelen 2, 3, 5, 7, 10, 12 en 22 van de Gedragscode Medische Hulpmiddelen </w:t>
        </w:r>
      </w:ins>
      <w:r>
        <w:br/>
      </w:r>
      <w:r>
        <w:br/>
      </w:r>
      <w:r>
        <w:t xml:space="preserve">10. De Service Technicus is in voldoende mate de Nederlandse en Engelse taal machtig. Toelichting: veel </w:t>
      </w:r>
      <w:ins w:id="11" w:author="Unknown">
        <w:r>
          <w:t xml:space="preserve">trainingen, </w:t>
        </w:r>
      </w:ins>
      <w:r>
        <w:t xml:space="preserve">specifieke technische informatie en documentatie </w:t>
      </w:r>
      <w:del w:id="12" w:author="Unknown">
        <w:r>
          <w:delText xml:space="preserve">is in de Engelse taal </w:delText>
        </w:r>
      </w:del>
      <w:ins w:id="13" w:author="Unknown">
        <w:r>
          <w:t>zijn in de Engelse taal</w:t>
        </w:r>
      </w:ins>
    </w:p>
    <w:sectPr w:rsidR="00772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F8"/>
    <w:rsid w:val="001038F8"/>
    <w:rsid w:val="002B403E"/>
    <w:rsid w:val="00A673EE"/>
    <w:rsid w:val="00E9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27C6"/>
  <w15:chartTrackingRefBased/>
  <w15:docId w15:val="{75719F4B-BB8D-4C86-B888-3ACBC4D4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Brouwer</dc:creator>
  <cp:keywords/>
  <dc:description/>
  <cp:lastModifiedBy>Marten Brouwer</cp:lastModifiedBy>
  <cp:revision>2</cp:revision>
  <cp:lastPrinted>2022-10-04T11:45:00Z</cp:lastPrinted>
  <dcterms:created xsi:type="dcterms:W3CDTF">2022-10-04T12:23:00Z</dcterms:created>
  <dcterms:modified xsi:type="dcterms:W3CDTF">2022-10-04T12:23:00Z</dcterms:modified>
</cp:coreProperties>
</file>